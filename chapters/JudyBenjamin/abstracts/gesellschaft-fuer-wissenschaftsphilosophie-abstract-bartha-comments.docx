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64" w:rsidRDefault="00406464" w:rsidP="00B20B04">
      <w:r>
        <w:t xml:space="preserve">How much philosophy in the philosophy of science? I will show that for probability kinematics (the </w:t>
      </w:r>
      <w:del w:id="0" w:author="ARTS" w:date="2012-09-21T12:25:00Z">
        <w:r w:rsidDel="00B47168">
          <w:delText xml:space="preserve">question how observations change </w:delText>
        </w:r>
      </w:del>
      <w:ins w:id="1" w:author="ARTS" w:date="2012-09-21T12:25:00Z">
        <w:r>
          <w:t xml:space="preserve">theory of how </w:t>
        </w:r>
      </w:ins>
      <w:del w:id="2" w:author="ARTS" w:date="2012-09-21T12:25:00Z">
        <w:r w:rsidDel="00B47168">
          <w:delText xml:space="preserve">rational </w:delText>
        </w:r>
      </w:del>
      <w:r>
        <w:t xml:space="preserve">probability </w:t>
      </w:r>
      <w:ins w:id="3" w:author="ARTS" w:date="2012-09-21T12:25:00Z">
        <w:r>
          <w:t xml:space="preserve">assignments are rationally </w:t>
        </w:r>
      </w:ins>
      <w:del w:id="4" w:author="ARTS" w:date="2012-09-21T12:25:00Z">
        <w:r w:rsidDel="00B47168">
          <w:delText>assessments</w:delText>
        </w:r>
      </w:del>
      <w:ins w:id="5" w:author="ARTS" w:date="2012-09-21T12:25:00Z">
        <w:r>
          <w:t>updated</w:t>
        </w:r>
      </w:ins>
      <w:r>
        <w:t>)</w:t>
      </w:r>
      <w:ins w:id="6" w:author="ARTS" w:date="2012-09-21T12:25:00Z">
        <w:r>
          <w:t>,</w:t>
        </w:r>
      </w:ins>
      <w:r>
        <w:t xml:space="preserve"> the majority view of philosophers can be undermined in favour of the majority view of statistical physicists. At issue is what I am calling the </w:t>
      </w:r>
      <w:del w:id="7" w:author="ARTS" w:date="2012-09-21T12:26:00Z">
        <w:r w:rsidRPr="00406464" w:rsidDel="00B47168">
          <w:rPr>
            <w:i/>
            <w:rPrChange w:id="8" w:author="ARTS" w:date="2012-09-21T12:26:00Z">
              <w:rPr/>
            </w:rPrChange>
          </w:rPr>
          <w:delText xml:space="preserve">full </w:delText>
        </w:r>
      </w:del>
      <w:ins w:id="9" w:author="ARTS" w:date="2012-09-21T12:26:00Z">
        <w:r w:rsidRPr="00406464">
          <w:rPr>
            <w:i/>
            <w:rPrChange w:id="10" w:author="ARTS" w:date="2012-09-21T12:26:00Z">
              <w:rPr/>
            </w:rPrChange>
          </w:rPr>
          <w:t xml:space="preserve">Full </w:t>
        </w:r>
      </w:ins>
      <w:del w:id="11" w:author="ARTS" w:date="2012-09-21T12:26:00Z">
        <w:r w:rsidRPr="00406464" w:rsidDel="00B47168">
          <w:rPr>
            <w:i/>
            <w:rPrChange w:id="12" w:author="ARTS" w:date="2012-09-21T12:26:00Z">
              <w:rPr/>
            </w:rPrChange>
          </w:rPr>
          <w:delText xml:space="preserve">employment </w:delText>
        </w:r>
      </w:del>
      <w:ins w:id="13" w:author="ARTS" w:date="2012-09-21T12:26:00Z">
        <w:r w:rsidRPr="00406464">
          <w:rPr>
            <w:i/>
            <w:rPrChange w:id="14" w:author="ARTS" w:date="2012-09-21T12:26:00Z">
              <w:rPr/>
            </w:rPrChange>
          </w:rPr>
          <w:t xml:space="preserve">Employment </w:t>
        </w:r>
      </w:ins>
      <w:del w:id="15" w:author="ARTS" w:date="2012-09-21T12:26:00Z">
        <w:r w:rsidRPr="00406464" w:rsidDel="00B47168">
          <w:rPr>
            <w:i/>
            <w:rPrChange w:id="16" w:author="ARTS" w:date="2012-09-21T12:26:00Z">
              <w:rPr/>
            </w:rPrChange>
          </w:rPr>
          <w:delText xml:space="preserve">theorem </w:delText>
        </w:r>
      </w:del>
      <w:ins w:id="17" w:author="ARTS" w:date="2012-09-21T12:26:00Z">
        <w:r w:rsidRPr="00406464">
          <w:rPr>
            <w:i/>
            <w:rPrChange w:id="18" w:author="ARTS" w:date="2012-09-21T12:26:00Z">
              <w:rPr/>
            </w:rPrChange>
          </w:rPr>
          <w:t>Theorem</w:t>
        </w:r>
      </w:ins>
      <w:del w:id="19" w:author="ARTS" w:date="2012-09-21T12:26:00Z">
        <w:r w:rsidDel="00B47168">
          <w:delText>in probability kinematics</w:delText>
        </w:r>
      </w:del>
      <w:r>
        <w:t xml:space="preserve"> (FET). It states that in order to reassess a probability distribution in the light of new evidence one needs a trained epistemologist to apply situation-appropriate tools from a wide range of methods in a pluralistically arranged toolbox. </w:t>
      </w:r>
    </w:p>
    <w:p w:rsidR="00406464" w:rsidRDefault="00406464" w:rsidP="00B20B04">
      <w:r>
        <w:t>FET may not be false, but</w:t>
      </w:r>
      <w:del w:id="20" w:author="ARTS" w:date="2012-09-21T12:47:00Z">
        <w:r w:rsidDel="00517C35">
          <w:delText>,</w:delText>
        </w:r>
      </w:del>
      <w:r>
        <w:t xml:space="preserve"> </w:t>
      </w:r>
      <w:del w:id="21" w:author="ARTS" w:date="2012-09-21T12:28:00Z">
        <w:r w:rsidDel="00B47168">
          <w:delText>more weakly,</w:delText>
        </w:r>
      </w:del>
      <w:ins w:id="22" w:author="ARTS" w:date="2012-09-21T12:28:00Z">
        <w:r>
          <w:t>I claim that</w:t>
        </w:r>
      </w:ins>
      <w:r>
        <w:t xml:space="preserve"> the main </w:t>
      </w:r>
      <w:del w:id="23" w:author="ARTS" w:date="2012-09-21T12:28:00Z">
        <w:r w:rsidDel="00B47168">
          <w:delText xml:space="preserve">avenues of </w:delText>
        </w:r>
      </w:del>
      <w:r>
        <w:t>argument</w:t>
      </w:r>
      <w:ins w:id="24" w:author="ARTS" w:date="2012-09-21T12:28:00Z">
        <w:r>
          <w:t>s</w:t>
        </w:r>
      </w:ins>
      <w:r>
        <w:t xml:space="preserve"> for FET fail. The converse of FET states that there are formal methods </w:t>
      </w:r>
      <w:ins w:id="25" w:author="ARTS" w:date="2012-09-21T12:34:00Z">
        <w:r>
          <w:t xml:space="preserve">that </w:t>
        </w:r>
      </w:ins>
      <w:r>
        <w:t xml:space="preserve">we can successfully apply to all cases in which a probability assessment needs to be adjusted in view of new evidence, without the need for </w:t>
      </w:r>
      <w:del w:id="26" w:author="ARTS" w:date="2012-09-21T12:28:00Z">
        <w:r w:rsidDel="00B47168">
          <w:delText xml:space="preserve">a </w:delText>
        </w:r>
      </w:del>
      <w:r>
        <w:t xml:space="preserve">case-by-case interpretation by an epistemological expert. Advocates of FET </w:t>
      </w:r>
      <w:del w:id="27" w:author="ARTS" w:date="2012-09-21T12:30:00Z">
        <w:r w:rsidDel="00B47168">
          <w:delText>usually present</w:delText>
        </w:r>
      </w:del>
      <w:ins w:id="28" w:author="ARTS" w:date="2012-09-21T12:30:00Z">
        <w:r>
          <w:t>brandish</w:t>
        </w:r>
      </w:ins>
      <w:r>
        <w:t xml:space="preserve"> counterexamples, </w:t>
      </w:r>
      <w:ins w:id="29" w:author="ARTS" w:date="2012-09-21T12:30:00Z">
        <w:r>
          <w:t xml:space="preserve">the pre-eminent one being </w:t>
        </w:r>
      </w:ins>
      <w:del w:id="30" w:author="ARTS" w:date="2012-09-21T12:30:00Z">
        <w:r w:rsidDel="00B47168">
          <w:delText xml:space="preserve">predominantly Bas </w:delText>
        </w:r>
      </w:del>
      <w:r>
        <w:t xml:space="preserve">van Fraassen's </w:t>
      </w:r>
      <w:r w:rsidRPr="00406464">
        <w:rPr>
          <w:i/>
          <w:rPrChange w:id="31" w:author="ARTS" w:date="2012-09-21T12:30:00Z">
            <w:rPr/>
          </w:rPrChange>
        </w:rPr>
        <w:t>Judy Benjamin</w:t>
      </w:r>
      <w:r>
        <w:t xml:space="preserve"> problem</w:t>
      </w:r>
      <w:del w:id="32" w:author="ARTS" w:date="2012-09-21T12:30:00Z">
        <w:r w:rsidDel="00B47168">
          <w:delText xml:space="preserve"> (often this will be their only counterexample)</w:delText>
        </w:r>
      </w:del>
      <w:r>
        <w:t xml:space="preserve">. </w:t>
      </w:r>
      <w:ins w:id="33" w:author="ARTS" w:date="2012-09-21T12:31:00Z">
        <w:r>
          <w:t xml:space="preserve">It is alleged that </w:t>
        </w:r>
      </w:ins>
      <w:del w:id="34" w:author="ARTS" w:date="2012-09-21T12:31:00Z">
        <w:r w:rsidDel="00B47168">
          <w:delText xml:space="preserve">It produces </w:delText>
        </w:r>
      </w:del>
      <w:ins w:id="35" w:author="ARTS" w:date="2012-09-21T12:31:00Z">
        <w:r>
          <w:t xml:space="preserve">this problem, </w:t>
        </w:r>
      </w:ins>
      <w:r>
        <w:t xml:space="preserve">under the application of </w:t>
      </w:r>
      <w:commentRangeStart w:id="36"/>
      <w:r>
        <w:t>the formal method</w:t>
      </w:r>
      <w:commentRangeEnd w:id="36"/>
      <w:r>
        <w:rPr>
          <w:rStyle w:val="CommentReference"/>
        </w:rPr>
        <w:commentReference w:id="36"/>
      </w:r>
      <w:ins w:id="37" w:author="ARTS" w:date="2012-09-21T12:33:00Z">
        <w:r>
          <w:t>, produces</w:t>
        </w:r>
      </w:ins>
      <w:r>
        <w:t xml:space="preserve"> counterintuitive results. Therefore, so goes the reasoning, the universal</w:t>
      </w:r>
      <w:ins w:id="38" w:author="ARTS" w:date="2012-09-21T12:33:00Z">
        <w:r>
          <w:t>ity</w:t>
        </w:r>
      </w:ins>
      <w:r>
        <w:t xml:space="preserve"> claim </w:t>
      </w:r>
      <w:del w:id="39" w:author="ARTS" w:date="2012-09-21T12:34:00Z">
        <w:r w:rsidDel="006D4027">
          <w:delText xml:space="preserve">of the opponents </w:delText>
        </w:r>
      </w:del>
      <w:r>
        <w:t xml:space="preserve">fails and FET stands. </w:t>
      </w:r>
    </w:p>
    <w:p w:rsidR="00406464" w:rsidRDefault="00406464" w:rsidP="00B20B04">
      <w:r>
        <w:t>If your observation comes in the form of an event, a plausible way to update your probabilities is by conditioning. If your observation comes in the form of a redistribution of probabilities over a partition of the event space, it's plausible to use Jeffrey conditioning. Observation can be even more general and come in the form of affine constraints (</w:t>
      </w:r>
      <w:ins w:id="40" w:author="ARTS" w:date="2012-09-21T12:34:00Z">
        <w:r>
          <w:t xml:space="preserve">as in </w:t>
        </w:r>
      </w:ins>
      <w:r>
        <w:t xml:space="preserve">the </w:t>
      </w:r>
      <w:r w:rsidRPr="00406464">
        <w:rPr>
          <w:i/>
          <w:rPrChange w:id="41" w:author="ARTS" w:date="2012-09-21T12:41:00Z">
            <w:rPr/>
          </w:rPrChange>
        </w:rPr>
        <w:t>Judy Benjamin</w:t>
      </w:r>
      <w:r>
        <w:t xml:space="preserve"> problem</w:t>
      </w:r>
      <w:del w:id="42" w:author="ARTS" w:date="2012-09-21T12:34:00Z">
        <w:r w:rsidDel="006D4027">
          <w:delText xml:space="preserve"> is a simple example</w:delText>
        </w:r>
      </w:del>
      <w:r>
        <w:t xml:space="preserve">). If Jeffrey conditioning cannot be applied to an affine constraint, we can use the </w:t>
      </w:r>
      <w:del w:id="43" w:author="ARTS" w:date="2012-09-21T12:38:00Z">
        <w:r w:rsidDel="006D4027">
          <w:delText xml:space="preserve">principle </w:delText>
        </w:r>
      </w:del>
      <w:ins w:id="44" w:author="ARTS" w:date="2012-09-21T12:38:00Z">
        <w:r>
          <w:t xml:space="preserve">Principle </w:t>
        </w:r>
      </w:ins>
      <w:r>
        <w:t xml:space="preserve">of </w:t>
      </w:r>
      <w:del w:id="45" w:author="ARTS" w:date="2012-09-21T12:38:00Z">
        <w:r w:rsidDel="006D4027">
          <w:delText xml:space="preserve">maximum </w:delText>
        </w:r>
      </w:del>
      <w:ins w:id="46" w:author="ARTS" w:date="2012-09-21T12:38:00Z">
        <w:r>
          <w:t xml:space="preserve">Maximum </w:t>
        </w:r>
      </w:ins>
      <w:del w:id="47" w:author="ARTS" w:date="2012-09-21T12:38:00Z">
        <w:r w:rsidDel="006D4027">
          <w:delText>entropy</w:delText>
        </w:r>
      </w:del>
      <w:ins w:id="48" w:author="ARTS" w:date="2012-09-21T12:38:00Z">
        <w:r>
          <w:t>Entropy</w:t>
        </w:r>
      </w:ins>
      <w:ins w:id="49" w:author="ARTS" w:date="2012-09-21T12:39:00Z">
        <w:r>
          <w:t xml:space="preserve"> (MaxEnt)</w:t>
        </w:r>
      </w:ins>
      <w:r>
        <w:t xml:space="preserve">, based on the intuition that the observation should </w:t>
      </w:r>
      <w:ins w:id="50" w:author="ARTS" w:date="2012-09-21T12:36:00Z">
        <w:r>
          <w:t xml:space="preserve">lead to an adjustment that </w:t>
        </w:r>
      </w:ins>
      <w:r>
        <w:t>minimally affect</w:t>
      </w:r>
      <w:ins w:id="51" w:author="ARTS" w:date="2012-09-21T12:36:00Z">
        <w:r>
          <w:t>s</w:t>
        </w:r>
      </w:ins>
      <w:r>
        <w:t xml:space="preserve"> the probabilities</w:t>
      </w:r>
      <w:del w:id="52" w:author="ARTS" w:date="2012-09-21T12:36:00Z">
        <w:r w:rsidDel="006D4027">
          <w:delText xml:space="preserve"> without being inconsistent with it</w:delText>
        </w:r>
      </w:del>
      <w:r>
        <w:t xml:space="preserve">. </w:t>
      </w:r>
      <w:commentRangeStart w:id="53"/>
      <w:r>
        <w:t>Some</w:t>
      </w:r>
      <w:commentRangeEnd w:id="53"/>
      <w:r>
        <w:rPr>
          <w:rStyle w:val="CommentReference"/>
        </w:rPr>
        <w:commentReference w:id="53"/>
      </w:r>
      <w:r>
        <w:t xml:space="preserve"> say that the principle of maximum entropy delivers the unique solution to this problem </w:t>
      </w:r>
      <w:ins w:id="54" w:author="ARTS" w:date="2012-09-21T12:37:00Z">
        <w:r>
          <w:t xml:space="preserve">that </w:t>
        </w:r>
      </w:ins>
      <w:del w:id="55" w:author="ARTS" w:date="2012-09-21T12:37:00Z">
        <w:r w:rsidDel="006D4027">
          <w:delText xml:space="preserve">fulfilling </w:delText>
        </w:r>
      </w:del>
      <w:ins w:id="56" w:author="ARTS" w:date="2012-09-21T12:37:00Z">
        <w:r>
          <w:t xml:space="preserve">fulfills </w:t>
        </w:r>
      </w:ins>
      <w:r>
        <w:t>a set of basic rationality requirements. Advocates of FET believe that the principle of maximum entropy is only one of many different strategies to update probabilities rationally</w:t>
      </w:r>
      <w:del w:id="57" w:author="ARTS" w:date="2012-09-21T12:38:00Z">
        <w:r w:rsidDel="006D4027">
          <w:delText>, depending on individual cases</w:delText>
        </w:r>
      </w:del>
      <w:r>
        <w:t xml:space="preserve">. </w:t>
      </w:r>
      <w:ins w:id="58" w:author="ARTS" w:date="2012-09-21T12:41:00Z">
        <w:r>
          <w:t xml:space="preserve">Indeed, </w:t>
        </w:r>
      </w:ins>
      <w:del w:id="59" w:author="ARTS" w:date="2012-09-21T12:41:00Z">
        <w:r w:rsidDel="006D4027">
          <w:delText>T</w:delText>
        </w:r>
      </w:del>
      <w:ins w:id="60" w:author="ARTS" w:date="2012-09-21T12:41:00Z">
        <w:r>
          <w:t>t</w:t>
        </w:r>
      </w:ins>
      <w:r>
        <w:t xml:space="preserve">hey </w:t>
      </w:r>
      <w:del w:id="61" w:author="ARTS" w:date="2012-09-21T12:41:00Z">
        <w:r w:rsidDel="006D4027">
          <w:delText xml:space="preserve">cite </w:delText>
        </w:r>
      </w:del>
      <w:ins w:id="62" w:author="ARTS" w:date="2012-09-21T12:41:00Z">
        <w:r>
          <w:t xml:space="preserve">claim that </w:t>
        </w:r>
      </w:ins>
      <w:r>
        <w:t xml:space="preserve">the </w:t>
      </w:r>
      <w:r w:rsidRPr="00406464">
        <w:rPr>
          <w:i/>
          <w:rPrChange w:id="63" w:author="ARTS" w:date="2012-09-21T12:41:00Z">
            <w:rPr/>
          </w:rPrChange>
        </w:rPr>
        <w:t>Judy Benjamin</w:t>
      </w:r>
      <w:r>
        <w:t xml:space="preserve"> problem </w:t>
      </w:r>
      <w:ins w:id="64" w:author="ARTS" w:date="2012-09-21T12:41:00Z">
        <w:r>
          <w:t xml:space="preserve">decisively </w:t>
        </w:r>
      </w:ins>
      <w:del w:id="65" w:author="ARTS" w:date="2012-09-21T12:41:00Z">
        <w:r w:rsidDel="006D4027">
          <w:delText xml:space="preserve">to </w:delText>
        </w:r>
      </w:del>
      <w:r>
        <w:t>undermin</w:t>
      </w:r>
      <w:del w:id="66" w:author="ARTS" w:date="2012-09-21T12:41:00Z">
        <w:r w:rsidDel="006D4027">
          <w:delText>e</w:delText>
        </w:r>
      </w:del>
      <w:ins w:id="67" w:author="ARTS" w:date="2012-09-21T12:41:00Z">
        <w:r>
          <w:t>es</w:t>
        </w:r>
      </w:ins>
      <w:r>
        <w:t xml:space="preserve"> the generality of </w:t>
      </w:r>
      <w:del w:id="68" w:author="ARTS" w:date="2012-09-21T12:40:00Z">
        <w:r w:rsidDel="006D4027">
          <w:delText xml:space="preserve">the </w:delText>
        </w:r>
      </w:del>
      <w:del w:id="69" w:author="ARTS" w:date="2012-09-21T12:39:00Z">
        <w:r w:rsidDel="006D4027">
          <w:delText xml:space="preserve">principle </w:delText>
        </w:r>
      </w:del>
      <w:del w:id="70" w:author="ARTS" w:date="2012-09-21T12:40:00Z">
        <w:r w:rsidDel="006D4027">
          <w:delText xml:space="preserve">of </w:delText>
        </w:r>
      </w:del>
      <w:del w:id="71" w:author="ARTS" w:date="2012-09-21T12:39:00Z">
        <w:r w:rsidDel="006D4027">
          <w:delText>maximum entropy</w:delText>
        </w:r>
      </w:del>
      <w:ins w:id="72" w:author="ARTS" w:date="2012-09-21T12:40:00Z">
        <w:r>
          <w:t>MaxEnt</w:t>
        </w:r>
      </w:ins>
      <w:r>
        <w:t xml:space="preserve">. </w:t>
      </w:r>
    </w:p>
    <w:p w:rsidR="00406464" w:rsidRDefault="00406464" w:rsidP="00B20B04">
      <w:pPr>
        <w:rPr>
          <w:ins w:id="73" w:author="ARTS" w:date="2012-09-21T12:46:00Z"/>
        </w:rPr>
      </w:pPr>
      <w:r>
        <w:t xml:space="preserve">I will show various ways in which their arguments go awry. The results provided by </w:t>
      </w:r>
      <w:del w:id="74" w:author="ARTS" w:date="2012-09-21T12:42:00Z">
        <w:r w:rsidDel="006D4027">
          <w:delText xml:space="preserve">the principle of maximum entropy </w:delText>
        </w:r>
      </w:del>
      <w:ins w:id="75" w:author="ARTS" w:date="2012-09-21T12:42:00Z">
        <w:r>
          <w:t xml:space="preserve">MaxEnt </w:t>
        </w:r>
      </w:ins>
      <w:r>
        <w:t xml:space="preserve">for the Judy Benjamin problem are supported, not contradicted, by an intuitive approach that prima facie </w:t>
      </w:r>
      <w:commentRangeStart w:id="76"/>
      <w:r>
        <w:t>should support</w:t>
      </w:r>
      <w:commentRangeEnd w:id="76"/>
      <w:r>
        <w:rPr>
          <w:rStyle w:val="CommentReference"/>
        </w:rPr>
        <w:commentReference w:id="76"/>
      </w:r>
      <w:r>
        <w:t xml:space="preserve"> the advocates of FET. The independence assumptions which render the </w:t>
      </w:r>
      <w:ins w:id="77" w:author="ARTS" w:date="2012-09-21T12:49:00Z">
        <w:r>
          <w:t xml:space="preserve">MaxEnt </w:t>
        </w:r>
      </w:ins>
      <w:r>
        <w:t>results counterintuitive are improperly applied by advocates of FET</w:t>
      </w:r>
      <w:ins w:id="78" w:author="ARTS" w:date="2012-09-21T12:44:00Z">
        <w:r>
          <w:t xml:space="preserve">; </w:t>
        </w:r>
      </w:ins>
      <w:del w:id="79" w:author="ARTS" w:date="2012-09-21T12:44:00Z">
        <w:r w:rsidDel="00517C35">
          <w:delText xml:space="preserve"> (</w:delText>
        </w:r>
      </w:del>
      <w:r>
        <w:t xml:space="preserve">in particular, </w:t>
      </w:r>
      <w:ins w:id="80" w:author="ARTS" w:date="2012-09-21T12:44:00Z">
        <w:r>
          <w:t xml:space="preserve">it is a mistake </w:t>
        </w:r>
      </w:ins>
      <w:del w:id="81" w:author="ARTS" w:date="2012-09-21T12:45:00Z">
        <w:r w:rsidDel="00517C35">
          <w:delText xml:space="preserve">they do not </w:delText>
        </w:r>
      </w:del>
      <w:ins w:id="82" w:author="ARTS" w:date="2012-09-21T12:45:00Z">
        <w:r>
          <w:t xml:space="preserve">to treat </w:t>
        </w:r>
      </w:ins>
      <w:del w:id="83" w:author="ARTS" w:date="2012-09-21T12:45:00Z">
        <w:r w:rsidDel="00517C35">
          <w:delText xml:space="preserve">make the </w:delText>
        </w:r>
      </w:del>
      <w:r w:rsidRPr="00406464">
        <w:rPr>
          <w:i/>
          <w:rPrChange w:id="84" w:author="ARTS" w:date="2012-09-21T12:43:00Z">
            <w:rPr/>
          </w:rPrChange>
        </w:rPr>
        <w:t>Judy Benjamin</w:t>
      </w:r>
      <w:r>
        <w:t xml:space="preserve"> </w:t>
      </w:r>
      <w:del w:id="85" w:author="ARTS" w:date="2012-09-21T12:45:00Z">
        <w:r w:rsidDel="00517C35">
          <w:delText xml:space="preserve">problem </w:delText>
        </w:r>
      </w:del>
      <w:ins w:id="86" w:author="ARTS" w:date="2012-09-21T12:45:00Z">
        <w:r>
          <w:t xml:space="preserve">as </w:t>
        </w:r>
      </w:ins>
      <w:r>
        <w:t>a case for Jeffrey conditioning</w:t>
      </w:r>
      <w:del w:id="87" w:author="ARTS" w:date="2012-09-21T12:45:00Z">
        <w:r w:rsidDel="00517C35">
          <w:delText>)</w:delText>
        </w:r>
      </w:del>
      <w:r>
        <w:t xml:space="preserve">. The method of coarsening at random does not apply to the </w:t>
      </w:r>
      <w:r w:rsidRPr="00406464">
        <w:rPr>
          <w:i/>
          <w:rPrChange w:id="88" w:author="ARTS" w:date="2012-09-21T12:43:00Z">
            <w:rPr/>
          </w:rPrChange>
        </w:rPr>
        <w:t>Judy Benjamin</w:t>
      </w:r>
      <w:r>
        <w:t xml:space="preserve"> problem once the analogy to the </w:t>
      </w:r>
      <w:r w:rsidRPr="00406464">
        <w:rPr>
          <w:i/>
          <w:rPrChange w:id="89" w:author="ARTS" w:date="2012-09-21T12:46:00Z">
            <w:rPr/>
          </w:rPrChange>
        </w:rPr>
        <w:t>Three Prisoners</w:t>
      </w:r>
      <w:r>
        <w:t xml:space="preserve"> problem is fully appreciated. </w:t>
      </w:r>
    </w:p>
    <w:p w:rsidR="00406464" w:rsidRDefault="00406464" w:rsidP="00B20B04">
      <w:pPr>
        <w:numPr>
          <w:ins w:id="90" w:author="ARTS" w:date="2012-09-21T12:46:00Z"/>
        </w:numPr>
      </w:pPr>
      <w:r>
        <w:t xml:space="preserve">In conclusion, </w:t>
      </w:r>
      <w:del w:id="91" w:author="ARTS" w:date="2012-09-21T12:46:00Z">
        <w:r w:rsidDel="00517C35">
          <w:delText xml:space="preserve">the </w:delText>
        </w:r>
      </w:del>
      <w:r>
        <w:t xml:space="preserve">philosophers have not made a persuasive case for full employment. Scientists who use the </w:t>
      </w:r>
      <w:del w:id="92" w:author="ARTS" w:date="2012-09-21T12:46:00Z">
        <w:r w:rsidDel="00517C35">
          <w:delText xml:space="preserve">principle </w:delText>
        </w:r>
      </w:del>
      <w:ins w:id="93" w:author="ARTS" w:date="2012-09-21T12:46:00Z">
        <w:r>
          <w:t xml:space="preserve">Principle </w:t>
        </w:r>
      </w:ins>
      <w:r>
        <w:t xml:space="preserve">of </w:t>
      </w:r>
      <w:del w:id="94" w:author="ARTS" w:date="2012-09-21T12:46:00Z">
        <w:r w:rsidDel="00517C35">
          <w:delText xml:space="preserve">maximum </w:delText>
        </w:r>
      </w:del>
      <w:ins w:id="95" w:author="ARTS" w:date="2012-09-21T12:46:00Z">
        <w:r>
          <w:t xml:space="preserve">Maximum </w:t>
        </w:r>
      </w:ins>
      <w:del w:id="96" w:author="ARTS" w:date="2012-09-21T12:46:00Z">
        <w:r w:rsidDel="00517C35">
          <w:delText xml:space="preserve">entropy </w:delText>
        </w:r>
      </w:del>
      <w:ins w:id="97" w:author="ARTS" w:date="2012-09-21T12:46:00Z">
        <w:r>
          <w:t xml:space="preserve">Entropy </w:t>
        </w:r>
      </w:ins>
      <w:r>
        <w:t>(whose applications span a variety of disciplines) can do so without worry about this instance of "philosophy in the philosophy of science."</w:t>
      </w:r>
    </w:p>
    <w:sectPr w:rsidR="00406464" w:rsidSect="00F83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6" w:author="ARTS" w:date="2012-09-21T12:48:00Z" w:initials="A">
    <w:p w:rsidR="00406464" w:rsidRDefault="00406464">
      <w:pPr>
        <w:pStyle w:val="CommentText"/>
      </w:pPr>
      <w:r>
        <w:rPr>
          <w:rStyle w:val="CommentReference"/>
        </w:rPr>
        <w:annotationRef/>
      </w:r>
      <w:r>
        <w:t>…of any designated formal method?  … of your favourite /preferred formal method?</w:t>
      </w:r>
    </w:p>
  </w:comment>
  <w:comment w:id="53" w:author="ARTS" w:date="2012-09-21T12:37:00Z" w:initials="A">
    <w:p w:rsidR="00406464" w:rsidRDefault="00406464">
      <w:pPr>
        <w:pStyle w:val="CommentText"/>
      </w:pPr>
      <w:r>
        <w:rPr>
          <w:rStyle w:val="CommentReference"/>
        </w:rPr>
        <w:annotationRef/>
      </w:r>
      <w:r>
        <w:t>Who?  Jaynes in general, but who, writing on Judy Benjamin?</w:t>
      </w:r>
    </w:p>
  </w:comment>
  <w:comment w:id="76" w:author="ARTS" w:date="2012-09-21T12:42:00Z" w:initials="A">
    <w:p w:rsidR="00406464" w:rsidRDefault="00406464">
      <w:pPr>
        <w:pStyle w:val="CommentText"/>
      </w:pPr>
      <w:r>
        <w:rPr>
          <w:rStyle w:val="CommentReference"/>
        </w:rPr>
        <w:annotationRef/>
      </w:r>
      <w:r>
        <w:t>“should support” or “should be supported by"?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B04"/>
    <w:rsid w:val="00082B84"/>
    <w:rsid w:val="002D4BC4"/>
    <w:rsid w:val="00406464"/>
    <w:rsid w:val="00517C35"/>
    <w:rsid w:val="0054539D"/>
    <w:rsid w:val="006D4027"/>
    <w:rsid w:val="00820007"/>
    <w:rsid w:val="00B20B04"/>
    <w:rsid w:val="00B47168"/>
    <w:rsid w:val="00C11672"/>
    <w:rsid w:val="00DB7D39"/>
    <w:rsid w:val="00F83214"/>
    <w:rsid w:val="00FE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1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47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AC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B4716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E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484</Words>
  <Characters>2590</Characters>
  <Application>Microsoft Office Outlook</Application>
  <DocSecurity>0</DocSecurity>
  <Lines>0</Lines>
  <Paragraphs>0</Paragraphs>
  <ScaleCrop>false</ScaleCrop>
  <Company>Vancouver Community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philosophy in the philosophy of science</dc:title>
  <dc:subject/>
  <dc:creator>VCC</dc:creator>
  <cp:keywords/>
  <dc:description/>
  <cp:lastModifiedBy>ARTS</cp:lastModifiedBy>
  <cp:revision>2</cp:revision>
  <dcterms:created xsi:type="dcterms:W3CDTF">2012-09-21T19:50:00Z</dcterms:created>
  <dcterms:modified xsi:type="dcterms:W3CDTF">2012-09-21T19:50:00Z</dcterms:modified>
</cp:coreProperties>
</file>